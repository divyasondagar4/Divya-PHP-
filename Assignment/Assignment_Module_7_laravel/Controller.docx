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ins w:author="Divya Sondagar" w:id="1" w:date="2024-10-14T17:42:19Z"/>
        </w:rPr>
      </w:pPr>
      <w:ins w:author="Divya Sondagar" w:id="1" w:date="2024-10-14T17:42:19Z">
        <w:r w:rsidDel="00000000" w:rsidR="00000000" w:rsidRPr="00000000">
          <w:rPr>
            <w:rtl w:val="0"/>
          </w:rPr>
          <w:t xml:space="preserve">Name : Divya</w:t>
        </w:r>
      </w:ins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ins w:author="Divya Sondagar" w:id="1" w:date="2024-10-14T17:42:19Z"/>
        </w:rPr>
      </w:pPr>
      <w:ins w:author="Divya Sondagar" w:id="1" w:date="2024-10-14T17:42:1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ins w:author="Divya Sondagar" w:id="1" w:date="2024-10-14T17:42:19Z"/>
        </w:rPr>
      </w:pPr>
      <w:ins w:author="Divya Sondagar" w:id="1" w:date="2024-10-14T17:42:1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ins w:author="Divya Sondagar" w:id="1" w:date="2024-10-14T17:42:19Z"/>
        </w:rPr>
      </w:pPr>
      <w:ins w:author="Divya Sondagar" w:id="1" w:date="2024-10-14T17:42:1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ins w:author="Divya Sondagar" w:id="1" w:date="2024-10-14T17:42:19Z"/>
        </w:rPr>
      </w:pPr>
      <w:ins w:author="Divya Sondagar" w:id="1" w:date="2024-10-14T17:42:1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color w:val="366091"/>
          <w:sz w:val="40"/>
          <w:szCs w:val="40"/>
          <w:u w:val="single"/>
        </w:rPr>
      </w:pPr>
      <w:r w:rsidDel="00000000" w:rsidR="00000000" w:rsidRPr="00000000">
        <w:rPr>
          <w:b w:val="1"/>
          <w:color w:val="366091"/>
          <w:sz w:val="40"/>
          <w:szCs w:val="40"/>
          <w:u w:val="single"/>
          <w:rtl w:val="0"/>
        </w:rPr>
        <w:t xml:space="preserve">Controller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is a class that handles HTTP requests and responses. It acts as an intermediary between the HTTP requests coming from the client (like a web browser) and the application's logic. Controllers typically contain methods that correspond to different actions that the application can perform.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namespace App\Http\Controllers;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App\Models\User;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Illuminate\Http\Request;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UserController extends Controller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Method to show a list of users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function index()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$users = User::all();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view('users.index', ['users' =&gt; $users]);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ns w:author="Divya Sondagar" w:id="2" w:date="2024-10-14T17:42:47Z"/>
        </w:rPr>
      </w:pPr>
      <w:r w:rsidDel="00000000" w:rsidR="00000000" w:rsidRPr="00000000">
        <w:rPr>
          <w:rtl w:val="0"/>
        </w:rPr>
        <w:t xml:space="preserve"> </w:t>
      </w:r>
      <w:ins w:author="Divya Sondagar" w:id="2" w:date="2024-10-14T17:42:47Z">
        <w:r w:rsidDel="00000000" w:rsidR="00000000" w:rsidRPr="00000000">
          <w:rPr>
            <w:rtl w:val="0"/>
          </w:rPr>
          <w:t xml:space="preserve">Name : Divya</w:t>
        </w:r>
      </w:ins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Method to show a specific user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function show($id)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$user = User::findOrFail($id);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view('users.show', ['user' =&gt; $user]);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Method to handle creating a new user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function store(Request $request)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Validation and saving logic here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Method to handle updating a user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function update(Request $request, $id)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Validation and updating logic here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Method to handle deleting a user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function destroy($id)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Deletion logic here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  <w:sectPrChange w:author="Divya Sondagar" w:id="0" w:date="2024-10-14T17:34:35Z">
        <w:sectPr w:rsidR="000000" w:rsidDel="000000" w:rsidRPr="000000" w:rsidSect="000000">
          <w:pgMar w:bottom="1440" w:top="1440" w:left="1440" w:right="1440" w:header="720" w:footer="720"/>
          <w:pgNumType w:start="1"/>
          <w:pgSz w:h="16834" w:w="11909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>
        <w:ins w:author="Divya Sondagar" w:id="3" w:date="2024-10-14T17:34:35Z"/>
        <w:b w:val="1"/>
        <w:sz w:val="44"/>
        <w:szCs w:val="44"/>
        <w:rPrChange w:author="Divya Sondagar" w:id="0" w:date="2024-10-14T17:34:35Z">
          <w:rPr/>
        </w:rPrChange>
      </w:rPr>
    </w:pPr>
    <w:ins w:author="Divya Sondagar" w:id="3" w:date="2024-10-14T17:34:35Z">
      <w:r w:rsidDel="00000000" w:rsidR="00000000" w:rsidRPr="00000000">
        <w:rPr>
          <w:b w:val="1"/>
          <w:sz w:val="44"/>
          <w:szCs w:val="44"/>
          <w:rPrChange w:author="Divya Sondagar" w:id="0" w:date="2024-10-14T17:34:35Z">
            <w:rPr/>
          </w:rPrChange>
        </w:rPr>
        <w:pict>
          <v:shape id="PowerPlusWaterMarkObject1" style="position:absolute;width:214.08494567871094pt;height:84.74000000000001pt;rotation:0;z-index:-503316481;mso-position-horizontal-relative:margin;mso-position-horizontal:center;mso-position-vertical-relative:margin;mso-position-vertical:center;" fillcolor="#e8eaed" stroked="f" type="#_x0000_t136">
            <v:fill angle="0" opacity="65536f"/>
            <v:textpath fitshape="t" string="Divya" style="font-family:&amp;quot;Comfortaa&amp;quot;;font-size:76.0pt;"/>
          </v:shape>
        </w:pict>
      </w:r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